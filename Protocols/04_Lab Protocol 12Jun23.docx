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7A8" w14:textId="0C2AECCB" w:rsidR="00444EAA" w:rsidRDefault="002344C7" w:rsidP="00444EAA">
      <w:pPr>
        <w:numPr>
          <w:ilvl w:val="0"/>
          <w:numId w:val="1"/>
        </w:numPr>
      </w:pPr>
      <w:r>
        <w:t>Whole water, f</w:t>
      </w:r>
      <w:r w:rsidR="00444EAA">
        <w:t>ilter</w:t>
      </w:r>
      <w:r>
        <w:t>ed</w:t>
      </w:r>
      <w:r w:rsidR="00444EAA">
        <w:t xml:space="preserve"> water and filters for each site:</w:t>
      </w:r>
    </w:p>
    <w:p w14:paraId="03ADCE5C" w14:textId="789C0FB3" w:rsidR="002344C7" w:rsidRDefault="002344C7" w:rsidP="00444EAA">
      <w:pPr>
        <w:numPr>
          <w:ilvl w:val="1"/>
          <w:numId w:val="2"/>
        </w:numPr>
      </w:pPr>
      <w:r>
        <w:t>3 GF/F filters in labeled foil packets (store in -20˚C freezer)</w:t>
      </w:r>
    </w:p>
    <w:p w14:paraId="16DA673B" w14:textId="408CAE2F" w:rsidR="00444EAA" w:rsidRDefault="00FA3D87" w:rsidP="00444EAA">
      <w:pPr>
        <w:numPr>
          <w:ilvl w:val="1"/>
          <w:numId w:val="2"/>
        </w:numPr>
      </w:pPr>
      <w:r>
        <w:t xml:space="preserve">2 x </w:t>
      </w:r>
      <w:r w:rsidR="00444EAA">
        <w:t>40 ml GF/F filtrate for nutrients</w:t>
      </w:r>
      <w:r w:rsidR="002344C7">
        <w:t xml:space="preserve"> (store in -20˚C freezer)</w:t>
      </w:r>
    </w:p>
    <w:p w14:paraId="70032567" w14:textId="04C1BEFA" w:rsidR="002344C7" w:rsidRDefault="002344C7" w:rsidP="00444EAA">
      <w:pPr>
        <w:numPr>
          <w:ilvl w:val="1"/>
          <w:numId w:val="2"/>
        </w:numPr>
      </w:pPr>
      <w:r>
        <w:t>2 x 40 ml whole water for nutrients + in-house toxin analysis (store in -20˚C freezer)</w:t>
      </w:r>
    </w:p>
    <w:p w14:paraId="7A80AD3B" w14:textId="08C36199" w:rsidR="002344C7" w:rsidRDefault="002344C7" w:rsidP="00FA3D87">
      <w:pPr>
        <w:numPr>
          <w:ilvl w:val="1"/>
          <w:numId w:val="2"/>
        </w:numPr>
      </w:pPr>
      <w:r>
        <w:t>1 x 40 ml whole water for Loftin USGS lab. MUST BE STORED IN TUBE THAT HAS BEEN TRIPLE RINSED WITH SAMPLE WATER. (</w:t>
      </w:r>
      <w:proofErr w:type="gramStart"/>
      <w:r>
        <w:t>store</w:t>
      </w:r>
      <w:proofErr w:type="gramEnd"/>
      <w:r>
        <w:t xml:space="preserve"> in -20˚C freezer)</w:t>
      </w:r>
    </w:p>
    <w:p w14:paraId="4A83EAA6" w14:textId="068F4DCE" w:rsidR="002344C7" w:rsidRDefault="002344C7" w:rsidP="00FA3D87">
      <w:pPr>
        <w:numPr>
          <w:ilvl w:val="1"/>
          <w:numId w:val="2"/>
        </w:numPr>
      </w:pPr>
      <w:r>
        <w:t>1 x 40 ml DI water for Loftin USGS lab in TRIPLE RINSED tube.</w:t>
      </w:r>
    </w:p>
    <w:p w14:paraId="42A88325" w14:textId="0424930A" w:rsidR="002344C7" w:rsidRDefault="002344C7" w:rsidP="00FA3D87">
      <w:pPr>
        <w:numPr>
          <w:ilvl w:val="1"/>
          <w:numId w:val="2"/>
        </w:numPr>
      </w:pPr>
      <w:r>
        <w:t>2 G/FF filters in labeled microcentrifuge tubes for DNA (store in -80˚C freezer)</w:t>
      </w:r>
    </w:p>
    <w:p w14:paraId="11B18B1A" w14:textId="19ED86F1" w:rsidR="00444EAA" w:rsidRDefault="002344C7" w:rsidP="002344C7">
      <w:pPr>
        <w:numPr>
          <w:ilvl w:val="1"/>
          <w:numId w:val="2"/>
        </w:numPr>
      </w:pPr>
      <w:r>
        <w:t>1 0.2 µm Pall filter for DNA (store in -80˚C freezer).</w:t>
      </w:r>
    </w:p>
    <w:p w14:paraId="773F83F0" w14:textId="3F1131D5" w:rsidR="00444EAA" w:rsidRDefault="00444EAA" w:rsidP="00444EAA">
      <w:pPr>
        <w:numPr>
          <w:ilvl w:val="0"/>
          <w:numId w:val="1"/>
        </w:numPr>
      </w:pPr>
      <w:r>
        <w:t>Preserve phytoplankton</w:t>
      </w:r>
    </w:p>
    <w:p w14:paraId="5AB5853F" w14:textId="77777777" w:rsidR="00444EAA" w:rsidRDefault="00444EAA" w:rsidP="00444EAA">
      <w:pPr>
        <w:numPr>
          <w:ilvl w:val="1"/>
          <w:numId w:val="1"/>
        </w:numPr>
      </w:pPr>
      <w:r>
        <w:t>Lugol’s for microscopy</w:t>
      </w:r>
    </w:p>
    <w:p w14:paraId="68B28B26" w14:textId="549A61F7" w:rsidR="00444EAA" w:rsidRDefault="00444EAA" w:rsidP="0056049A">
      <w:pPr>
        <w:numPr>
          <w:ilvl w:val="2"/>
          <w:numId w:val="1"/>
        </w:numPr>
      </w:pPr>
      <w:r>
        <w:t xml:space="preserve">10 ml whole water in 15 ml opaque tube with 100 µl </w:t>
      </w:r>
      <w:proofErr w:type="spellStart"/>
      <w:r>
        <w:t>lugol’s</w:t>
      </w:r>
      <w:proofErr w:type="spellEnd"/>
      <w:r>
        <w:t xml:space="preserve"> solution added</w:t>
      </w:r>
    </w:p>
    <w:p w14:paraId="249122C6" w14:textId="742AA367" w:rsidR="00444EAA" w:rsidRDefault="00444EAA" w:rsidP="00444EAA">
      <w:pPr>
        <w:numPr>
          <w:ilvl w:val="0"/>
          <w:numId w:val="1"/>
        </w:numPr>
      </w:pPr>
      <w:r>
        <w:t>Read water on Turner fluorometer and record on fluorometry record sheet.</w:t>
      </w:r>
      <w:r w:rsidR="002344C7">
        <w:t xml:space="preserve"> First let water come to room temperature to avoid fogging on cuvette.</w:t>
      </w:r>
    </w:p>
    <w:p w14:paraId="00F5B66F" w14:textId="648E466F" w:rsidR="00444EAA" w:rsidRDefault="00444EAA" w:rsidP="00794E49">
      <w:pPr>
        <w:numPr>
          <w:ilvl w:val="1"/>
          <w:numId w:val="1"/>
        </w:numPr>
      </w:pPr>
      <w:r>
        <w:t>Turbidity</w:t>
      </w:r>
    </w:p>
    <w:p w14:paraId="6D648362" w14:textId="77777777" w:rsidR="00444EAA" w:rsidRDefault="00444EAA" w:rsidP="00444EAA">
      <w:pPr>
        <w:numPr>
          <w:ilvl w:val="1"/>
          <w:numId w:val="1"/>
        </w:numPr>
      </w:pPr>
      <w:proofErr w:type="spellStart"/>
      <w:r>
        <w:t>Chl</w:t>
      </w:r>
      <w:proofErr w:type="spellEnd"/>
      <w:r>
        <w:t>-a (in vivo)</w:t>
      </w:r>
    </w:p>
    <w:p w14:paraId="4411363F" w14:textId="298ABD15" w:rsidR="00444EAA" w:rsidRDefault="002344C7" w:rsidP="00444EAA">
      <w:pPr>
        <w:numPr>
          <w:ilvl w:val="0"/>
          <w:numId w:val="1"/>
        </w:numPr>
      </w:pPr>
      <w:r>
        <w:t xml:space="preserve">Transfer </w:t>
      </w:r>
      <w:r w:rsidR="00444EAA">
        <w:t xml:space="preserve">zooplankton samples </w:t>
      </w:r>
      <w:r>
        <w:t>to scintillation vials.</w:t>
      </w:r>
    </w:p>
    <w:p w14:paraId="1A8DEE19" w14:textId="4CE0A2A7" w:rsidR="002344C7" w:rsidRDefault="002344C7" w:rsidP="00444EAA">
      <w:pPr>
        <w:numPr>
          <w:ilvl w:val="1"/>
          <w:numId w:val="1"/>
        </w:numPr>
      </w:pPr>
      <w:r>
        <w:t xml:space="preserve">DNA sample: </w:t>
      </w:r>
      <w:r w:rsidR="00444EAA">
        <w:t>For one of the two replicate zooplankton samples from each site, filter the zooplankton sample to remove as much liquid as possible and re-preserve in 95% ethanol</w:t>
      </w:r>
      <w:r>
        <w:t xml:space="preserve"> in scintillation vial</w:t>
      </w:r>
      <w:r w:rsidR="00444EAA">
        <w:t xml:space="preserve">. </w:t>
      </w:r>
    </w:p>
    <w:p w14:paraId="0D115C2F" w14:textId="0F41E829" w:rsidR="002344C7" w:rsidRDefault="002344C7" w:rsidP="00444EAA">
      <w:pPr>
        <w:numPr>
          <w:ilvl w:val="1"/>
          <w:numId w:val="1"/>
        </w:numPr>
      </w:pPr>
      <w:r>
        <w:t xml:space="preserve">Morphology sample: For the second replicate, filter the zooplankton sample and re-preserve in 80% ethanol + 1 % </w:t>
      </w:r>
      <w:proofErr w:type="spellStart"/>
      <w:r>
        <w:t>glyceral</w:t>
      </w:r>
      <w:proofErr w:type="spellEnd"/>
      <w:r>
        <w:t xml:space="preserve"> in </w:t>
      </w:r>
      <w:proofErr w:type="spellStart"/>
      <w:r>
        <w:t>scientillation</w:t>
      </w:r>
      <w:proofErr w:type="spellEnd"/>
      <w:r>
        <w:t xml:space="preserve"> vial.</w:t>
      </w:r>
    </w:p>
    <w:p w14:paraId="7FC5354A" w14:textId="1AEE31A7" w:rsidR="004A5466" w:rsidRDefault="00444EAA" w:rsidP="00444EAA">
      <w:pPr>
        <w:numPr>
          <w:ilvl w:val="1"/>
          <w:numId w:val="1"/>
        </w:numPr>
      </w:pPr>
      <w:r>
        <w:t>Record site, date, tow depth and number of tows, and net size on</w:t>
      </w:r>
      <w:r w:rsidR="002344C7">
        <w:t xml:space="preserve"> two </w:t>
      </w:r>
      <w:r>
        <w:t>small piece</w:t>
      </w:r>
      <w:r w:rsidR="002344C7">
        <w:t>s</w:t>
      </w:r>
      <w:r>
        <w:t xml:space="preserve"> of card stock in pencil and add to the scintillation vial</w:t>
      </w:r>
      <w:r w:rsidR="002344C7">
        <w:t>s</w:t>
      </w:r>
      <w:r>
        <w:t>. Label vial top with sit</w:t>
      </w:r>
      <w:r w:rsidR="002344C7">
        <w:t xml:space="preserve">e, </w:t>
      </w:r>
      <w:r>
        <w:t>date</w:t>
      </w:r>
      <w:r w:rsidR="002344C7">
        <w:t>, and sample type (DNA or morph)</w:t>
      </w:r>
      <w:r>
        <w:t>.</w:t>
      </w:r>
    </w:p>
    <w:sectPr w:rsidR="004A5466" w:rsidSect="006E25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0112" w14:textId="77777777" w:rsidR="0020247A" w:rsidRDefault="0020247A" w:rsidP="0020247A">
      <w:pPr>
        <w:spacing w:line="240" w:lineRule="auto"/>
      </w:pPr>
      <w:r>
        <w:separator/>
      </w:r>
    </w:p>
  </w:endnote>
  <w:endnote w:type="continuationSeparator" w:id="0">
    <w:p w14:paraId="11B1DEA0" w14:textId="77777777" w:rsidR="0020247A" w:rsidRDefault="0020247A" w:rsidP="0020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8CB9" w14:textId="77777777" w:rsidR="0020247A" w:rsidRDefault="0020247A" w:rsidP="0020247A">
      <w:pPr>
        <w:spacing w:line="240" w:lineRule="auto"/>
      </w:pPr>
      <w:r>
        <w:separator/>
      </w:r>
    </w:p>
  </w:footnote>
  <w:footnote w:type="continuationSeparator" w:id="0">
    <w:p w14:paraId="5E1D437A" w14:textId="77777777" w:rsidR="0020247A" w:rsidRDefault="0020247A" w:rsidP="00202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0EE6" w14:textId="08729CAC" w:rsidR="0020247A" w:rsidRDefault="0020247A">
    <w:pPr>
      <w:pStyle w:val="Header"/>
      <w:rPr>
        <w:lang w:val="en-US"/>
      </w:rPr>
    </w:pPr>
    <w:r>
      <w:rPr>
        <w:lang w:val="en-US"/>
      </w:rPr>
      <w:t>Lab Protocol</w:t>
    </w:r>
  </w:p>
  <w:p w14:paraId="2FF128E2" w14:textId="3EF3899E" w:rsidR="0020247A" w:rsidRPr="0020247A" w:rsidRDefault="002344C7">
    <w:pPr>
      <w:pStyle w:val="Header"/>
      <w:rPr>
        <w:lang w:val="en-US"/>
      </w:rPr>
    </w:pPr>
    <w:r>
      <w:rPr>
        <w:lang w:val="en-US"/>
      </w:rPr>
      <w:t>1</w:t>
    </w:r>
    <w:r w:rsidR="0020247A">
      <w:rPr>
        <w:lang w:val="en-US"/>
      </w:rPr>
      <w:t>3Jun2</w:t>
    </w:r>
    <w:r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0752"/>
    <w:multiLevelType w:val="multilevel"/>
    <w:tmpl w:val="27F68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F242DB"/>
    <w:multiLevelType w:val="multilevel"/>
    <w:tmpl w:val="17346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9306959">
    <w:abstractNumId w:val="0"/>
  </w:num>
  <w:num w:numId="2" w16cid:durableId="96758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A"/>
    <w:rsid w:val="0020247A"/>
    <w:rsid w:val="002344C7"/>
    <w:rsid w:val="00444EAA"/>
    <w:rsid w:val="0056049A"/>
    <w:rsid w:val="005A0465"/>
    <w:rsid w:val="006E2539"/>
    <w:rsid w:val="00794E49"/>
    <w:rsid w:val="00BE3B8D"/>
    <w:rsid w:val="00BF2FCD"/>
    <w:rsid w:val="00D84810"/>
    <w:rsid w:val="00EB4C1F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0828"/>
  <w14:defaultImageDpi w14:val="32767"/>
  <w15:chartTrackingRefBased/>
  <w15:docId w15:val="{5412A046-5818-D341-AE2E-57EE0F4D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EA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AA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24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47A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2024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47A"/>
    <w:rPr>
      <w:rFonts w:ascii="Arial" w:eastAsia="Arial" w:hAnsi="Arial" w:cs="Arial"/>
      <w:sz w:val="22"/>
      <w:szCs w:val="22"/>
      <w:lang w:val="en"/>
    </w:rPr>
  </w:style>
  <w:style w:type="paragraph" w:styleId="Revision">
    <w:name w:val="Revision"/>
    <w:hidden/>
    <w:uiPriority w:val="99"/>
    <w:semiHidden/>
    <w:rsid w:val="002344C7"/>
    <w:rPr>
      <w:rFonts w:ascii="Arial" w:eastAsia="Arial" w:hAnsi="Arial" w:cs="Arial"/>
      <w:sz w:val="22"/>
      <w:szCs w:val="22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234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4C7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4C7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4</cp:revision>
  <dcterms:created xsi:type="dcterms:W3CDTF">2023-06-12T13:40:00Z</dcterms:created>
  <dcterms:modified xsi:type="dcterms:W3CDTF">2023-06-13T16:13:00Z</dcterms:modified>
</cp:coreProperties>
</file>